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48D6" w14:textId="77777777" w:rsidR="00480D68" w:rsidRDefault="00480D68" w:rsidP="00480D68">
      <w:pPr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</w:pPr>
    </w:p>
    <w:p w14:paraId="4437E37E" w14:textId="424BADEC" w:rsidR="00480D68" w:rsidRDefault="0055785B" w:rsidP="00480D68">
      <w:pPr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 xml:space="preserve">Solution. </w:t>
      </w:r>
      <w:r w:rsidR="00394E42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>Problem statement. Research. HMW. Solution.</w:t>
      </w:r>
    </w:p>
    <w:p w14:paraId="59B7B049" w14:textId="77777777" w:rsidR="00480D68" w:rsidRDefault="00480D68" w:rsidP="00480D68">
      <w:pPr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</w:pPr>
    </w:p>
    <w:p w14:paraId="0448B84A" w14:textId="2932E833" w:rsidR="005F6BC8" w:rsidRPr="007C4ABC" w:rsidRDefault="003B5F7F">
      <w:pPr>
        <w:rPr>
          <w:b/>
          <w:bCs/>
          <w:sz w:val="40"/>
          <w:szCs w:val="40"/>
        </w:rPr>
      </w:pPr>
      <w:r w:rsidRP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>Diesel: $5.703</w:t>
      </w:r>
      <w:r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ab/>
      </w:r>
      <w:r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ab/>
      </w:r>
      <w:r w:rsidR="00480D68" w:rsidRP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>Regular: $4.876</w:t>
      </w:r>
      <w:r w:rsid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ab/>
      </w:r>
      <w:r w:rsid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ab/>
      </w:r>
      <w:r w:rsidR="00480D68" w:rsidRP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>Midgrade: $5.320</w:t>
      </w:r>
      <w:r w:rsid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ab/>
        <w:t xml:space="preserve">    </w:t>
      </w:r>
      <w:r w:rsidR="00480D68" w:rsidRPr="00480D68">
        <w:rPr>
          <w:rFonts w:ascii="Source Sans Pro" w:hAnsi="Source Sans Pro"/>
          <w:b/>
          <w:bCs/>
          <w:color w:val="31333F"/>
          <w:sz w:val="40"/>
          <w:szCs w:val="40"/>
          <w:shd w:val="clear" w:color="auto" w:fill="FFFFFF"/>
        </w:rPr>
        <w:t>Premium: $5.635</w:t>
      </w:r>
    </w:p>
    <w:p w14:paraId="44A74253" w14:textId="2814301A" w:rsidR="005F6BC8" w:rsidRDefault="00C442C0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   </w:t>
      </w:r>
      <w:r w:rsidR="005F6BC8"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From 2021 to 2022</w:t>
      </w:r>
      <w:r w:rsidR="005F6BC8" w:rsidRPr="005F6BC8"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,</w:t>
      </w:r>
      <w:r w:rsidR="005F6BC8"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 there has been a </w:t>
      </w:r>
      <w:r w:rsidR="005F6BC8" w:rsidRPr="005F6BC8"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 xml:space="preserve">150% increase </w:t>
      </w:r>
      <w:r w:rsidR="005F6BC8"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in gas prices on average.</w:t>
      </w:r>
    </w:p>
    <w:p w14:paraId="5A87AE8A" w14:textId="77777777" w:rsidR="0097136C" w:rsidRDefault="0097136C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29862E50" w14:textId="5D888CA0" w:rsidR="0097136C" w:rsidRDefault="0097136C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   Your personal car falls in line with the averages,</w:t>
      </w:r>
    </w:p>
    <w:p w14:paraId="5ED4A46E" w14:textId="77777777" w:rsidR="0097136C" w:rsidRDefault="0097136C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3C4938A2" w14:textId="0A16D004" w:rsidR="00F366F4" w:rsidRDefault="0097136C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r w:rsidRPr="0097136C">
        <w:rPr>
          <w:rFonts w:ascii="Source Sans Pro" w:hAnsi="Source Sans Pro"/>
          <w:b/>
          <w:bCs/>
          <w:color w:val="FF0000"/>
          <w:spacing w:val="-3"/>
          <w:sz w:val="52"/>
          <w:szCs w:val="52"/>
          <w:shd w:val="clear" w:color="auto" w:fill="FFFFFF"/>
        </w:rPr>
        <w:t xml:space="preserve">  </w:t>
      </w:r>
      <w:r>
        <w:rPr>
          <w:rFonts w:ascii="Source Sans Pro" w:hAnsi="Source Sans Pro"/>
          <w:b/>
          <w:bCs/>
          <w:color w:val="FF0000"/>
          <w:spacing w:val="-3"/>
          <w:sz w:val="40"/>
          <w:szCs w:val="40"/>
          <w:shd w:val="clear" w:color="auto" w:fill="FFFFFF"/>
        </w:rPr>
        <w:t>With a l</w:t>
      </w:r>
      <w:r w:rsidRPr="0097136C">
        <w:rPr>
          <w:rFonts w:ascii="Source Sans Pro" w:hAnsi="Source Sans Pro"/>
          <w:b/>
          <w:bCs/>
          <w:color w:val="FF0000"/>
          <w:spacing w:val="-3"/>
          <w:sz w:val="40"/>
          <w:szCs w:val="40"/>
          <w:shd w:val="clear" w:color="auto" w:fill="FFFFFF"/>
        </w:rPr>
        <w:t>ifetime total cost of fuel:</w:t>
      </w:r>
      <w:r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 xml:space="preserve"> $</w:t>
      </w:r>
      <w:r w:rsidRPr="0097136C"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>24</w:t>
      </w:r>
      <w:r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>,</w:t>
      </w:r>
      <w:r w:rsidRPr="0097136C"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>783.</w:t>
      </w:r>
      <w:r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>70</w:t>
      </w:r>
    </w:p>
    <w:p w14:paraId="45575C57" w14:textId="77777777" w:rsidR="0097136C" w:rsidRDefault="0097136C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46D263D4" w14:textId="1D054ADC" w:rsidR="00F366F4" w:rsidRPr="00F366F4" w:rsidRDefault="00F366F4" w:rsidP="005F6BC8">
      <w:pPr>
        <w:rPr>
          <w:rFonts w:ascii="Source Sans Pro" w:hAnsi="Source Sans Pro"/>
          <w:color w:val="31333F"/>
          <w:spacing w:val="-3"/>
          <w:sz w:val="40"/>
          <w:szCs w:val="40"/>
          <w:shd w:val="clear" w:color="auto" w:fill="FFFFFF"/>
        </w:rPr>
      </w:pPr>
      <w:r w:rsidRPr="00F366F4">
        <w:rPr>
          <w:rFonts w:ascii="Source Sans Pro" w:hAnsi="Source Sans Pro"/>
          <w:color w:val="31333F"/>
          <w:spacing w:val="-3"/>
          <w:sz w:val="40"/>
          <w:szCs w:val="40"/>
          <w:shd w:val="clear" w:color="auto" w:fill="FFFFFF"/>
        </w:rPr>
        <w:t xml:space="preserve">   You also find, </w:t>
      </w:r>
    </w:p>
    <w:p w14:paraId="75FE86D4" w14:textId="21079BD6" w:rsidR="007C4ABC" w:rsidRDefault="007C4ABC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   In the USA, the average person will own a car for  </w:t>
      </w:r>
      <w:r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 xml:space="preserve">8.4 years, </w:t>
      </w: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seems realistic.</w:t>
      </w:r>
    </w:p>
    <w:p w14:paraId="0EDBBA83" w14:textId="28A702BD" w:rsidR="00F366F4" w:rsidRDefault="007A5518" w:rsidP="00F366F4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   On average one of these people will drive a car  </w:t>
      </w:r>
      <w:r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 xml:space="preserve">14,263 miles </w:t>
      </w:r>
      <w:r w:rsidR="00193BA3"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per year.</w:t>
      </w:r>
    </w:p>
    <w:p w14:paraId="2A20CE13" w14:textId="2DB6BC82" w:rsidR="00F366F4" w:rsidRDefault="00F366F4" w:rsidP="00F366F4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   And, in consideration to your car, you get the same average of  </w:t>
      </w:r>
      <w:r>
        <w:rPr>
          <w:rFonts w:ascii="Source Sans Pro" w:hAnsi="Source Sans Pro"/>
          <w:b/>
          <w:bCs/>
          <w:color w:val="FF0000"/>
          <w:spacing w:val="-3"/>
          <w:sz w:val="72"/>
          <w:szCs w:val="72"/>
          <w:shd w:val="clear" w:color="auto" w:fill="FFFFFF"/>
        </w:rPr>
        <w:t>24 mpg-g.</w:t>
      </w:r>
    </w:p>
    <w:p w14:paraId="5B9E777A" w14:textId="4CD12741" w:rsidR="00F366F4" w:rsidRDefault="00F366F4" w:rsidP="007A551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3C644476" w14:textId="77777777" w:rsidR="00193BA3" w:rsidRPr="00193BA3" w:rsidRDefault="00193BA3" w:rsidP="007A551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6DF5174C" w14:textId="77777777" w:rsidR="007A5518" w:rsidRDefault="007A5518" w:rsidP="005F6BC8">
      <w:pP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4E8EE1E5" w14:textId="22327C92" w:rsidR="005F6BC8" w:rsidRDefault="005F6BC8">
      <w:pPr>
        <w:rPr>
          <w:sz w:val="40"/>
          <w:szCs w:val="40"/>
        </w:rPr>
      </w:pPr>
    </w:p>
    <w:p w14:paraId="05E1A637" w14:textId="3CB22FCC" w:rsidR="001B785D" w:rsidRDefault="001B785D">
      <w:pPr>
        <w:rPr>
          <w:sz w:val="40"/>
          <w:szCs w:val="40"/>
        </w:rPr>
      </w:pPr>
    </w:p>
    <w:p w14:paraId="1AE07835" w14:textId="30704D97" w:rsidR="001B785D" w:rsidRDefault="001B785D">
      <w:pPr>
        <w:rPr>
          <w:sz w:val="40"/>
          <w:szCs w:val="40"/>
        </w:rPr>
      </w:pPr>
    </w:p>
    <w:p w14:paraId="7D9BD8D7" w14:textId="77777777" w:rsidR="00E07F9C" w:rsidRDefault="001B785D">
      <w:pPr>
        <w:rPr>
          <w:ins w:id="0" w:author="South, Gavin" w:date="2022-06-23T19:49:00Z"/>
          <w:rFonts w:ascii="Source Sans Pro" w:hAnsi="Source Sans Pro"/>
          <w:b/>
          <w:bCs/>
          <w:color w:val="72FF6E"/>
          <w:spacing w:val="-3"/>
          <w:sz w:val="72"/>
          <w:szCs w:val="72"/>
          <w:shd w:val="clear" w:color="auto" w:fill="FFFFFF"/>
          <w14:glow w14:rad="190500">
            <w14:srgbClr w14:val="72FF6E">
              <w14:alpha w14:val="79959"/>
            </w14:srgbClr>
          </w14:glow>
        </w:rPr>
      </w:pPr>
      <w:r>
        <w:rPr>
          <w:sz w:val="40"/>
          <w:szCs w:val="40"/>
        </w:rPr>
        <w:lastRenderedPageBreak/>
        <w:t xml:space="preserve">  </w:t>
      </w:r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The current average cost of electricity per Kilo</w:t>
      </w:r>
      <w:del w:id="1" w:author="South, Gavin" w:date="2022-06-21T22:31:00Z">
        <w:r w:rsidDel="004A6DA5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delText>-</w:delText>
        </w:r>
      </w:del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>watt</w:t>
      </w:r>
      <w:ins w:id="2" w:author="South, Gavin" w:date="2022-06-21T22:32:00Z">
        <w:r w:rsidR="004A6DA5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>-</w:t>
        </w:r>
      </w:ins>
      <w:del w:id="3" w:author="South, Gavin" w:date="2022-06-21T22:31:00Z">
        <w:r w:rsidDel="004A6DA5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delText xml:space="preserve"> </w:delText>
        </w:r>
      </w:del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hour </w:t>
      </w:r>
      <w:proofErr w:type="gramStart"/>
      <w:r>
        <w:rPr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  <w:t xml:space="preserve">is  </w:t>
      </w:r>
      <w:r w:rsidR="00A93C0E">
        <w:rPr>
          <w:rFonts w:ascii="Source Sans Pro" w:hAnsi="Source Sans Pro"/>
          <w:b/>
          <w:bCs/>
          <w:color w:val="72FF6E"/>
          <w:spacing w:val="-3"/>
          <w:sz w:val="72"/>
          <w:szCs w:val="72"/>
          <w:shd w:val="clear" w:color="auto" w:fill="FFFFFF"/>
          <w14:glow w14:rad="190500">
            <w14:srgbClr w14:val="72FF6E">
              <w14:alpha w14:val="79959"/>
            </w14:srgbClr>
          </w14:glow>
        </w:rPr>
        <w:t>15</w:t>
      </w:r>
      <w:proofErr w:type="gramEnd"/>
      <w:r w:rsidR="00A93C0E">
        <w:rPr>
          <w:rFonts w:ascii="Source Sans Pro" w:hAnsi="Source Sans Pro"/>
          <w:b/>
          <w:bCs/>
          <w:color w:val="72FF6E"/>
          <w:spacing w:val="-3"/>
          <w:sz w:val="72"/>
          <w:szCs w:val="72"/>
          <w:shd w:val="clear" w:color="auto" w:fill="FFFFFF"/>
          <w14:glow w14:rad="190500">
            <w14:srgbClr w14:val="72FF6E">
              <w14:alpha w14:val="79959"/>
            </w14:srgbClr>
          </w14:glow>
        </w:rPr>
        <w:t>.4¢</w:t>
      </w:r>
    </w:p>
    <w:p w14:paraId="00EEC265" w14:textId="6A8D5B88" w:rsidR="009047E9" w:rsidRPr="00ED1224" w:rsidRDefault="00E07F9C">
      <w:pPr>
        <w:rPr>
          <w:ins w:id="4" w:author="South, Gavin" w:date="2022-06-23T20:10:00Z"/>
          <w:rFonts w:ascii="Source Sans Pro" w:hAnsi="Source Sans Pro"/>
          <w:b/>
          <w:bCs/>
          <w:color w:val="72FF6E"/>
          <w:spacing w:val="-3"/>
          <w:sz w:val="72"/>
          <w:szCs w:val="72"/>
          <w:shd w:val="clear" w:color="auto" w:fill="FFFFFF"/>
          <w14:glow w14:rad="190500">
            <w14:srgbClr w14:val="72FF6E">
              <w14:alpha w14:val="79959"/>
            </w14:srgbClr>
          </w14:glow>
          <w:rPrChange w:id="5" w:author="South, Gavin" w:date="2022-06-23T20:12:00Z">
            <w:rPr>
              <w:ins w:id="6" w:author="South, Gavin" w:date="2022-06-23T20:10:00Z"/>
              <w:rFonts w:ascii="Source Sans Pro" w:hAnsi="Source Sans Pro"/>
              <w:b/>
              <w:bCs/>
              <w:color w:val="FF0000"/>
              <w:spacing w:val="-3"/>
              <w:sz w:val="72"/>
              <w:szCs w:val="72"/>
              <w:shd w:val="clear" w:color="auto" w:fill="FFFFFF"/>
            </w:rPr>
          </w:rPrChange>
        </w:rPr>
      </w:pPr>
      <w:ins w:id="7" w:author="South, Gavin" w:date="2022-06-23T19:49:00Z">
        <w:r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 xml:space="preserve">  </w:t>
        </w:r>
      </w:ins>
      <w:ins w:id="8" w:author="South, Gavin" w:date="2022-06-23T19:50:00Z"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To charge </w:t>
        </w:r>
      </w:ins>
      <w:ins w:id="9" w:author="South, Gavin" w:date="2022-06-23T19:55:00Z">
        <w:r w:rsidR="00157823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>the</w:t>
        </w:r>
      </w:ins>
      <w:ins w:id="10" w:author="South, Gavin" w:date="2022-06-23T19:50:00Z"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battery to full capacity</w:t>
        </w:r>
      </w:ins>
      <w:ins w:id="11" w:author="South, Gavin" w:date="2022-06-23T19:55:00Z">
        <w:r w:rsidR="00157823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of </w:t>
        </w:r>
        <w:r w:rsidR="00157823"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111 kWh</w:t>
        </w:r>
        <w:r w:rsidR="00157823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, </w:t>
        </w:r>
      </w:ins>
      <w:ins w:id="12" w:author="South, Gavin" w:date="2022-06-23T19:50:00Z"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it would cost </w:t>
        </w:r>
      </w:ins>
      <w:ins w:id="13" w:author="South, Gavin" w:date="2022-06-23T19:56:00Z">
        <w:r w:rsidR="00157823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</w:t>
        </w:r>
        <w:r w:rsidR="00157823"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$17.50.</w:t>
        </w:r>
      </w:ins>
    </w:p>
    <w:p w14:paraId="3FA77B50" w14:textId="77777777" w:rsidR="00174CB9" w:rsidRDefault="009047E9" w:rsidP="00174CB9">
      <w:pPr>
        <w:rPr>
          <w:ins w:id="14" w:author="South, Gavin" w:date="2022-06-26T13:24:00Z"/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ins w:id="15" w:author="South, Gavin" w:date="2022-06-23T20:10:00Z"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 </w:t>
        </w:r>
      </w:ins>
      <w:ins w:id="16" w:author="South, Gavin" w:date="2022-06-23T20:11:00Z">
        <w:r w:rsidRPr="009047E9">
          <w:rPr>
            <w:rFonts w:ascii="Source Sans Pro" w:hAnsi="Source Sans Pro"/>
            <w:b/>
            <w:bCs/>
            <w:color w:val="72FF6E"/>
            <w:spacing w:val="-3"/>
            <w:sz w:val="40"/>
            <w:szCs w:val="40"/>
            <w:shd w:val="clear" w:color="auto" w:fill="FFFFFF"/>
            <w14:glow w14:rad="190500">
              <w14:srgbClr w14:val="72FF6E">
                <w14:alpha w14:val="79959"/>
              </w14:srgbClr>
            </w14:glow>
            <w:rPrChange w:id="17" w:author="South, Gavin" w:date="2022-06-23T20:11:00Z">
              <w:rPr>
                <w:rFonts w:ascii="Source Sans Pro" w:hAnsi="Source Sans Pro"/>
                <w:b/>
                <w:bCs/>
                <w:color w:val="72FF6E"/>
                <w:spacing w:val="-3"/>
                <w:sz w:val="72"/>
                <w:szCs w:val="72"/>
                <w:shd w:val="clear" w:color="auto" w:fill="FFFFFF"/>
                <w14:glow w14:rad="190500">
                  <w14:srgbClr w14:val="72FF6E">
                    <w14:alpha w14:val="79959"/>
                  </w14:srgbClr>
                </w14:glow>
              </w:rPr>
            </w:rPrChange>
          </w:rPr>
          <w:t>With a lifetime total cost of electricity:</w:t>
        </w:r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</w:t>
        </w:r>
      </w:ins>
      <w:ins w:id="18" w:author="South, Gavin" w:date="2022-06-23T20:10:00Z"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</w:t>
        </w:r>
      </w:ins>
      <w:ins w:id="19" w:author="South, Gavin" w:date="2022-06-23T20:12:00Z">
        <w:r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$</w:t>
        </w:r>
      </w:ins>
      <w:ins w:id="20" w:author="South, Gavin" w:date="2022-06-23T20:11:00Z">
        <w:r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6</w:t>
        </w:r>
      </w:ins>
      <w:ins w:id="21" w:author="South, Gavin" w:date="2022-06-23T20:12:00Z">
        <w:r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,</w:t>
        </w:r>
      </w:ins>
      <w:ins w:id="22" w:author="South, Gavin" w:date="2022-06-23T20:11:00Z">
        <w:r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02</w:t>
        </w:r>
      </w:ins>
      <w:ins w:id="23" w:author="South, Gavin" w:date="2022-06-23T20:12:00Z">
        <w:r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t>5.00</w:t>
        </w:r>
      </w:ins>
      <w:ins w:id="24" w:author="South, Gavin" w:date="2022-06-26T13:24:00Z">
        <w:r w:rsidR="00174CB9">
          <w:rPr>
            <w:rFonts w:ascii="Source Sans Pro" w:hAnsi="Source Sans Pro"/>
            <w:b/>
            <w:bCs/>
            <w:color w:val="72FF6E"/>
            <w:spacing w:val="-3"/>
            <w:sz w:val="72"/>
            <w:szCs w:val="72"/>
            <w:shd w:val="clear" w:color="auto" w:fill="FFFFFF"/>
            <w14:glow w14:rad="190500">
              <w14:srgbClr w14:val="72FF6E">
                <w14:alpha w14:val="79959"/>
              </w14:srgbClr>
            </w14:glow>
          </w:rPr>
          <w:br/>
        </w:r>
        <w:r w:rsidR="00174CB9"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  </w:t>
        </w:r>
      </w:ins>
    </w:p>
    <w:p w14:paraId="344B93E8" w14:textId="1821F47B" w:rsidR="00174CB9" w:rsidRDefault="00174CB9" w:rsidP="00174CB9">
      <w:pPr>
        <w:rPr>
          <w:ins w:id="25" w:author="South, Gavin" w:date="2022-06-26T13:24:00Z"/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  <w:ins w:id="26" w:author="South, Gavin" w:date="2022-06-26T13:24:00Z"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  </w:t>
        </w:r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Your </w:t>
        </w:r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>neighbor’s</w:t>
        </w:r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 xml:space="preserve"> car </w:t>
        </w:r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>has the following metrics</w:t>
        </w:r>
        <w:r>
          <w:rPr>
            <w:rFonts w:ascii="Source Sans Pro" w:hAnsi="Source Sans Pro"/>
            <w:b/>
            <w:bCs/>
            <w:color w:val="31333F"/>
            <w:spacing w:val="-3"/>
            <w:sz w:val="40"/>
            <w:szCs w:val="40"/>
            <w:shd w:val="clear" w:color="auto" w:fill="FFFFFF"/>
          </w:rPr>
          <w:t>,</w:t>
        </w:r>
      </w:ins>
    </w:p>
    <w:p w14:paraId="69ACDD03" w14:textId="77777777" w:rsidR="00174CB9" w:rsidRDefault="00174CB9" w:rsidP="00174CB9">
      <w:pPr>
        <w:rPr>
          <w:ins w:id="27" w:author="South, Gavin" w:date="2022-06-26T13:24:00Z"/>
          <w:rFonts w:ascii="Source Sans Pro" w:hAnsi="Source Sans Pro"/>
          <w:b/>
          <w:bCs/>
          <w:color w:val="31333F"/>
          <w:spacing w:val="-3"/>
          <w:sz w:val="40"/>
          <w:szCs w:val="40"/>
          <w:shd w:val="clear" w:color="auto" w:fill="FFFFFF"/>
        </w:rPr>
      </w:pPr>
    </w:p>
    <w:p w14:paraId="39B5E02E" w14:textId="44724547" w:rsidR="009047E9" w:rsidRDefault="009047E9">
      <w:pPr>
        <w:rPr>
          <w:ins w:id="28" w:author="South, Gavin" w:date="2022-06-26T13:24:00Z"/>
          <w:rFonts w:ascii="Source Sans Pro" w:hAnsi="Source Sans Pro"/>
          <w:b/>
          <w:bCs/>
          <w:color w:val="72FF6E"/>
          <w:spacing w:val="-3"/>
          <w:sz w:val="72"/>
          <w:szCs w:val="72"/>
          <w:shd w:val="clear" w:color="auto" w:fill="FFFFFF"/>
          <w14:glow w14:rad="190500">
            <w14:srgbClr w14:val="72FF6E">
              <w14:alpha w14:val="79959"/>
            </w14:srgbClr>
          </w14:glow>
        </w:rPr>
      </w:pPr>
    </w:p>
    <w:p w14:paraId="6ED8A003" w14:textId="77777777" w:rsidR="00174CB9" w:rsidRPr="00E07F9C" w:rsidRDefault="00174CB9">
      <w:pPr>
        <w:rPr>
          <w:rFonts w:ascii="Source Sans Pro" w:hAnsi="Source Sans Pro"/>
          <w:b/>
          <w:bCs/>
          <w:color w:val="72FF6E"/>
          <w:spacing w:val="-3"/>
          <w:sz w:val="72"/>
          <w:szCs w:val="72"/>
          <w:shd w:val="clear" w:color="auto" w:fill="FFFFFF"/>
          <w14:glow w14:rad="190500">
            <w14:srgbClr w14:val="72FF6E">
              <w14:alpha w14:val="79959"/>
            </w14:srgbClr>
          </w14:glow>
          <w:rPrChange w:id="29" w:author="South, Gavin" w:date="2022-06-23T19:49:00Z">
            <w:rPr>
              <w:sz w:val="40"/>
              <w:szCs w:val="40"/>
              <w14:textFill>
                <w14:gradFill>
                  <w14:gsLst>
                    <w14:gs w14:pos="0">
                      <w14:srgbClr w14:val="5DD059">
                        <w14:shade w14:val="30000"/>
                        <w14:satMod w14:val="115000"/>
                      </w14:srgbClr>
                    </w14:gs>
                    <w14:gs w14:pos="50000">
                      <w14:srgbClr w14:val="5DD059">
                        <w14:shade w14:val="67500"/>
                        <w14:satMod w14:val="115000"/>
                      </w14:srgbClr>
                    </w14:gs>
                    <w14:gs w14:pos="100000">
                      <w14:srgbClr w14:val="5DD059">
                        <w14:shade w14:val="100000"/>
                        <w14:satMod w14:val="115000"/>
                      </w14:srgbClr>
                    </w14:gs>
                  </w14:gsLst>
                  <w14:lin w14:ang="2700000" w14:scaled="0"/>
                </w14:gradFill>
              </w14:textFill>
            </w:rPr>
          </w:rPrChange>
        </w:rPr>
      </w:pPr>
    </w:p>
    <w:sectPr w:rsidR="00174CB9" w:rsidRPr="00E07F9C" w:rsidSect="00480D6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uth, Gavin">
    <w15:presenceInfo w15:providerId="AD" w15:userId="S::gavintsouth@byui.edu::60a0b0bc-427c-410b-8c03-95b60bfb67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68"/>
    <w:rsid w:val="001020ED"/>
    <w:rsid w:val="001554EE"/>
    <w:rsid w:val="00157823"/>
    <w:rsid w:val="00174CB9"/>
    <w:rsid w:val="00185314"/>
    <w:rsid w:val="00193BA3"/>
    <w:rsid w:val="001B785D"/>
    <w:rsid w:val="00394E42"/>
    <w:rsid w:val="003B5F7F"/>
    <w:rsid w:val="00480D68"/>
    <w:rsid w:val="004A6DA5"/>
    <w:rsid w:val="0055785B"/>
    <w:rsid w:val="005969BA"/>
    <w:rsid w:val="005F6BC8"/>
    <w:rsid w:val="007A5518"/>
    <w:rsid w:val="007C4ABC"/>
    <w:rsid w:val="007E7DD4"/>
    <w:rsid w:val="008F2A0D"/>
    <w:rsid w:val="009047E9"/>
    <w:rsid w:val="0097136C"/>
    <w:rsid w:val="00A93C0E"/>
    <w:rsid w:val="00BE49DC"/>
    <w:rsid w:val="00C442C0"/>
    <w:rsid w:val="00E07F9C"/>
    <w:rsid w:val="00E36619"/>
    <w:rsid w:val="00ED1224"/>
    <w:rsid w:val="00F1406D"/>
    <w:rsid w:val="00F366F4"/>
    <w:rsid w:val="00F50C08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C55D5"/>
  <w15:chartTrackingRefBased/>
  <w15:docId w15:val="{066C3A0F-0AF9-DF4F-961A-C2A1EC44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93C0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South, Gavin</dc:creator>
  <cp:keywords/>
  <dc:description/>
  <cp:lastModifiedBy>South, Gavin</cp:lastModifiedBy>
  <cp:revision>16</cp:revision>
  <dcterms:created xsi:type="dcterms:W3CDTF">2022-06-10T01:28:00Z</dcterms:created>
  <dcterms:modified xsi:type="dcterms:W3CDTF">2022-06-26T19:25:00Z</dcterms:modified>
</cp:coreProperties>
</file>